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F456F6" w14:textId="77777777" w:rsidR="00461172" w:rsidRPr="00A17BF7" w:rsidRDefault="00461172" w:rsidP="00461172">
      <w:pPr>
        <w:pStyle w:val="Heading1"/>
        <w:spacing w:before="0"/>
        <w:rPr>
          <w:rFonts w:ascii="Arial" w:hAnsi="Arial" w:cs="Arial"/>
        </w:rPr>
      </w:pPr>
      <w:r w:rsidRPr="00A17BF7">
        <w:rPr>
          <w:rFonts w:ascii="Arial" w:hAnsi="Arial" w:cs="Arial"/>
        </w:rPr>
        <w:t xml:space="preserve">Title: </w:t>
      </w:r>
      <w:r w:rsidR="00F426B8">
        <w:rPr>
          <w:rFonts w:ascii="Arial" w:hAnsi="Arial" w:cs="Arial"/>
        </w:rPr>
        <w:t>Auto-generation of Computer System Configurations Based on Input Constraints</w:t>
      </w:r>
    </w:p>
    <w:p w14:paraId="25B90458" w14:textId="77777777" w:rsidR="00461172" w:rsidRPr="00A17BF7" w:rsidRDefault="00461172" w:rsidP="00461172">
      <w:pPr>
        <w:rPr>
          <w:rFonts w:ascii="Arial" w:hAnsi="Arial" w:cs="Arial"/>
        </w:rPr>
      </w:pPr>
    </w:p>
    <w:p w14:paraId="45E869CD" w14:textId="77777777" w:rsidR="002533B9" w:rsidRDefault="00461172" w:rsidP="00461172">
      <w:pPr>
        <w:rPr>
          <w:rFonts w:ascii="Arial" w:hAnsi="Arial" w:cs="Arial"/>
        </w:rPr>
      </w:pPr>
      <w:r w:rsidRPr="00A17BF7">
        <w:rPr>
          <w:rFonts w:ascii="Arial" w:hAnsi="Arial" w:cs="Arial"/>
          <w:b/>
        </w:rPr>
        <w:t>Inventors:</w:t>
      </w:r>
      <w:r>
        <w:rPr>
          <w:rFonts w:ascii="Arial" w:hAnsi="Arial" w:cs="Arial"/>
          <w:b/>
        </w:rPr>
        <w:t xml:space="preserve"> </w:t>
      </w:r>
      <w:r>
        <w:rPr>
          <w:rFonts w:ascii="Arial" w:hAnsi="Arial" w:cs="Arial"/>
        </w:rPr>
        <w:t>Zehra Sura/Watson/IBM</w:t>
      </w:r>
      <w:r w:rsidR="00F426B8">
        <w:rPr>
          <w:rFonts w:ascii="Arial" w:hAnsi="Arial" w:cs="Arial"/>
        </w:rPr>
        <w:t xml:space="preserve">, Anthony </w:t>
      </w:r>
      <w:proofErr w:type="spellStart"/>
      <w:r w:rsidR="00F426B8">
        <w:rPr>
          <w:rFonts w:ascii="Arial" w:hAnsi="Arial" w:cs="Arial"/>
        </w:rPr>
        <w:t>Hylick</w:t>
      </w:r>
      <w:proofErr w:type="spellEnd"/>
      <w:r w:rsidR="00F426B8">
        <w:rPr>
          <w:rFonts w:ascii="Arial" w:hAnsi="Arial" w:cs="Arial"/>
        </w:rPr>
        <w:t>/Austin/IBM</w:t>
      </w:r>
    </w:p>
    <w:p w14:paraId="002FC268" w14:textId="77777777" w:rsidR="00461172" w:rsidRDefault="00461172" w:rsidP="00461172">
      <w:pPr>
        <w:rPr>
          <w:rFonts w:ascii="Arial" w:hAnsi="Arial" w:cs="Arial"/>
        </w:rPr>
      </w:pPr>
    </w:p>
    <w:p w14:paraId="4341B698" w14:textId="77777777" w:rsidR="00461172" w:rsidRPr="00A17BF7" w:rsidRDefault="00461172" w:rsidP="00461172">
      <w:pPr>
        <w:pStyle w:val="Heading1"/>
        <w:spacing w:before="0"/>
        <w:rPr>
          <w:rFonts w:ascii="Arial" w:hAnsi="Arial" w:cs="Arial"/>
        </w:rPr>
      </w:pPr>
      <w:r>
        <w:rPr>
          <w:rFonts w:ascii="Arial" w:hAnsi="Arial" w:cs="Arial"/>
        </w:rPr>
        <w:t xml:space="preserve">=== </w:t>
      </w:r>
      <w:r w:rsidRPr="00A17BF7">
        <w:rPr>
          <w:rFonts w:ascii="Arial" w:hAnsi="Arial" w:cs="Arial"/>
        </w:rPr>
        <w:t>Executive Summary</w:t>
      </w:r>
      <w:r>
        <w:rPr>
          <w:rFonts w:ascii="Arial" w:hAnsi="Arial" w:cs="Arial"/>
        </w:rPr>
        <w:t xml:space="preserve"> ===</w:t>
      </w:r>
    </w:p>
    <w:p w14:paraId="4B06C281" w14:textId="77777777" w:rsidR="00461172" w:rsidRDefault="00461172" w:rsidP="00461172"/>
    <w:p w14:paraId="5D60BC8F" w14:textId="62B41243" w:rsidR="00461172" w:rsidRDefault="00461172" w:rsidP="00461172">
      <w:pPr>
        <w:rPr>
          <w:rFonts w:ascii="Arial" w:hAnsi="Arial" w:cs="Arial"/>
        </w:rPr>
      </w:pPr>
      <w:r>
        <w:rPr>
          <w:rFonts w:ascii="Arial" w:hAnsi="Arial" w:cs="Arial"/>
        </w:rPr>
        <w:t>We disclose a</w:t>
      </w:r>
      <w:r w:rsidR="00F426B8">
        <w:rPr>
          <w:rFonts w:ascii="Arial" w:hAnsi="Arial" w:cs="Arial"/>
        </w:rPr>
        <w:t xml:space="preserve"> tool </w:t>
      </w:r>
      <w:r w:rsidR="0022390C">
        <w:rPr>
          <w:rFonts w:ascii="Arial" w:hAnsi="Arial" w:cs="Arial"/>
        </w:rPr>
        <w:t>that is formatted with</w:t>
      </w:r>
      <w:r w:rsidR="00A23191">
        <w:rPr>
          <w:rFonts w:ascii="Arial" w:hAnsi="Arial" w:cs="Arial"/>
        </w:rPr>
        <w:t>:</w:t>
      </w:r>
      <w:r w:rsidR="0022390C">
        <w:rPr>
          <w:rFonts w:ascii="Arial" w:hAnsi="Arial" w:cs="Arial"/>
        </w:rPr>
        <w:t xml:space="preserve"> </w:t>
      </w:r>
      <w:r w:rsidR="00A23191">
        <w:rPr>
          <w:rFonts w:ascii="Arial" w:hAnsi="Arial" w:cs="Arial"/>
        </w:rPr>
        <w:t xml:space="preserve">(1) </w:t>
      </w:r>
      <w:r w:rsidR="0022390C">
        <w:rPr>
          <w:rFonts w:ascii="Arial" w:hAnsi="Arial" w:cs="Arial"/>
        </w:rPr>
        <w:t>a list of system building blocks</w:t>
      </w:r>
      <w:r w:rsidR="00A23191">
        <w:rPr>
          <w:rFonts w:ascii="Arial" w:hAnsi="Arial" w:cs="Arial"/>
        </w:rPr>
        <w:t xml:space="preserve"> (such as accelerator devices and interconnect types)</w:t>
      </w:r>
      <w:r w:rsidR="0022390C">
        <w:rPr>
          <w:rFonts w:ascii="Arial" w:hAnsi="Arial" w:cs="Arial"/>
        </w:rPr>
        <w:t xml:space="preserve">, </w:t>
      </w:r>
      <w:r w:rsidR="008C692D">
        <w:rPr>
          <w:rFonts w:ascii="Arial" w:hAnsi="Arial" w:cs="Arial"/>
        </w:rPr>
        <w:t xml:space="preserve">and </w:t>
      </w:r>
      <w:r w:rsidR="00A23191">
        <w:rPr>
          <w:rFonts w:ascii="Arial" w:hAnsi="Arial" w:cs="Arial"/>
        </w:rPr>
        <w:t xml:space="preserve">(2) </w:t>
      </w:r>
      <w:r w:rsidR="0022390C">
        <w:rPr>
          <w:rFonts w:ascii="Arial" w:hAnsi="Arial" w:cs="Arial"/>
        </w:rPr>
        <w:t>interface rules for each system building block</w:t>
      </w:r>
      <w:r w:rsidR="00A23191">
        <w:rPr>
          <w:rFonts w:ascii="Arial" w:hAnsi="Arial" w:cs="Arial"/>
        </w:rPr>
        <w:t xml:space="preserve"> (that define valid </w:t>
      </w:r>
      <w:r w:rsidR="006A6471">
        <w:rPr>
          <w:rFonts w:ascii="Arial" w:hAnsi="Arial" w:cs="Arial"/>
        </w:rPr>
        <w:t xml:space="preserve">and invalid </w:t>
      </w:r>
      <w:r w:rsidR="00A23191">
        <w:rPr>
          <w:rFonts w:ascii="Arial" w:hAnsi="Arial" w:cs="Arial"/>
        </w:rPr>
        <w:t>connections between blocks)</w:t>
      </w:r>
      <w:r w:rsidR="008C692D">
        <w:rPr>
          <w:rFonts w:ascii="Arial" w:hAnsi="Arial" w:cs="Arial"/>
        </w:rPr>
        <w:t>. Each system building block has an associated set of</w:t>
      </w:r>
      <w:r w:rsidR="00A23191">
        <w:rPr>
          <w:rFonts w:ascii="Arial" w:hAnsi="Arial" w:cs="Arial"/>
        </w:rPr>
        <w:t xml:space="preserve"> </w:t>
      </w:r>
      <w:r w:rsidR="0022390C">
        <w:rPr>
          <w:rFonts w:ascii="Arial" w:hAnsi="Arial" w:cs="Arial"/>
        </w:rPr>
        <w:t>metric</w:t>
      </w:r>
      <w:r w:rsidR="008C692D">
        <w:rPr>
          <w:rFonts w:ascii="Arial" w:hAnsi="Arial" w:cs="Arial"/>
        </w:rPr>
        <w:t xml:space="preserve">s </w:t>
      </w:r>
      <w:r w:rsidR="00A23191">
        <w:rPr>
          <w:rFonts w:ascii="Arial" w:hAnsi="Arial" w:cs="Arial"/>
        </w:rPr>
        <w:t xml:space="preserve">(such as price, </w:t>
      </w:r>
      <w:r w:rsidR="008C692D">
        <w:rPr>
          <w:rFonts w:ascii="Arial" w:hAnsi="Arial" w:cs="Arial"/>
        </w:rPr>
        <w:t xml:space="preserve">performance, </w:t>
      </w:r>
      <w:r w:rsidR="00A23191">
        <w:rPr>
          <w:rFonts w:ascii="Arial" w:hAnsi="Arial" w:cs="Arial"/>
        </w:rPr>
        <w:t>power requirements</w:t>
      </w:r>
      <w:r w:rsidR="006A6471">
        <w:rPr>
          <w:rFonts w:ascii="Arial" w:hAnsi="Arial" w:cs="Arial"/>
        </w:rPr>
        <w:t xml:space="preserve">, </w:t>
      </w:r>
      <w:proofErr w:type="spellStart"/>
      <w:r w:rsidR="006A6471">
        <w:rPr>
          <w:rFonts w:ascii="Arial" w:hAnsi="Arial" w:cs="Arial"/>
        </w:rPr>
        <w:t>etc</w:t>
      </w:r>
      <w:proofErr w:type="spellEnd"/>
      <w:r w:rsidR="00A23191">
        <w:rPr>
          <w:rFonts w:ascii="Arial" w:hAnsi="Arial" w:cs="Arial"/>
        </w:rPr>
        <w:t>)</w:t>
      </w:r>
      <w:r w:rsidR="0022390C">
        <w:rPr>
          <w:rFonts w:ascii="Arial" w:hAnsi="Arial" w:cs="Arial"/>
        </w:rPr>
        <w:t>. Then, for a given set of input con</w:t>
      </w:r>
      <w:r w:rsidR="00A23191">
        <w:rPr>
          <w:rFonts w:ascii="Arial" w:hAnsi="Arial" w:cs="Arial"/>
        </w:rPr>
        <w:t>straints (such as maximum price</w:t>
      </w:r>
      <w:r w:rsidR="0022390C">
        <w:rPr>
          <w:rFonts w:ascii="Arial" w:hAnsi="Arial" w:cs="Arial"/>
        </w:rPr>
        <w:t xml:space="preserve"> or energy consumption, or </w:t>
      </w:r>
      <w:r w:rsidR="00A23191">
        <w:rPr>
          <w:rFonts w:ascii="Arial" w:hAnsi="Arial" w:cs="Arial"/>
        </w:rPr>
        <w:t>minimum application needs/functionality), the tool automatically generates a set of computer system configurations</w:t>
      </w:r>
      <w:r w:rsidR="0022390C">
        <w:rPr>
          <w:rFonts w:ascii="Arial" w:hAnsi="Arial" w:cs="Arial"/>
        </w:rPr>
        <w:t xml:space="preserve"> </w:t>
      </w:r>
      <w:r w:rsidR="00A23191">
        <w:rPr>
          <w:rFonts w:ascii="Arial" w:hAnsi="Arial" w:cs="Arial"/>
        </w:rPr>
        <w:t xml:space="preserve">that satisfy the input constraints. </w:t>
      </w:r>
      <w:r w:rsidR="00744E61">
        <w:rPr>
          <w:rFonts w:ascii="Arial" w:hAnsi="Arial" w:cs="Arial"/>
        </w:rPr>
        <w:t xml:space="preserve">By appropriately specifying input constraints, </w:t>
      </w:r>
      <w:r w:rsidR="00A23191">
        <w:rPr>
          <w:rFonts w:ascii="Arial" w:hAnsi="Arial" w:cs="Arial"/>
        </w:rPr>
        <w:t xml:space="preserve">the tool can be used by </w:t>
      </w:r>
      <w:r w:rsidR="00744E61">
        <w:rPr>
          <w:rFonts w:ascii="Arial" w:hAnsi="Arial" w:cs="Arial"/>
        </w:rPr>
        <w:t xml:space="preserve">computer </w:t>
      </w:r>
      <w:r w:rsidR="00A23191">
        <w:rPr>
          <w:rFonts w:ascii="Arial" w:hAnsi="Arial" w:cs="Arial"/>
        </w:rPr>
        <w:t>system design</w:t>
      </w:r>
      <w:r w:rsidR="00744E61">
        <w:rPr>
          <w:rFonts w:ascii="Arial" w:hAnsi="Arial" w:cs="Arial"/>
        </w:rPr>
        <w:t>ers to systematically explore the interesting portion of the system design space, or by customers to help determine the right system to buy for their specific needs, or by users deploying their applications in a cloud environment.</w:t>
      </w:r>
    </w:p>
    <w:p w14:paraId="632E90CA" w14:textId="77777777" w:rsidR="00461172" w:rsidRDefault="00461172" w:rsidP="00461172">
      <w:pPr>
        <w:rPr>
          <w:rFonts w:ascii="Arial" w:hAnsi="Arial" w:cs="Arial"/>
        </w:rPr>
      </w:pPr>
    </w:p>
    <w:p w14:paraId="0C75833B" w14:textId="77777777" w:rsidR="00461172" w:rsidRPr="00A17BF7" w:rsidRDefault="00461172" w:rsidP="00461172">
      <w:pPr>
        <w:pStyle w:val="Heading1"/>
        <w:spacing w:before="0"/>
        <w:rPr>
          <w:rStyle w:val="Heading1Char"/>
          <w:rFonts w:ascii="Arial" w:hAnsi="Arial" w:cs="Arial"/>
          <w:b/>
          <w:bCs/>
        </w:rPr>
      </w:pPr>
      <w:r>
        <w:rPr>
          <w:rFonts w:ascii="Arial" w:hAnsi="Arial" w:cs="Arial"/>
        </w:rPr>
        <w:t xml:space="preserve">=== </w:t>
      </w:r>
      <w:r w:rsidRPr="00A17BF7">
        <w:rPr>
          <w:rFonts w:ascii="Arial" w:hAnsi="Arial" w:cs="Arial"/>
        </w:rPr>
        <w:t>Deta</w:t>
      </w:r>
      <w:r w:rsidRPr="00A17BF7">
        <w:rPr>
          <w:rStyle w:val="Heading1Char"/>
          <w:rFonts w:ascii="Arial" w:hAnsi="Arial" w:cs="Arial"/>
          <w:b/>
          <w:bCs/>
        </w:rPr>
        <w:t>ils</w:t>
      </w:r>
      <w:r>
        <w:rPr>
          <w:rStyle w:val="Heading1Char"/>
          <w:rFonts w:ascii="Arial" w:hAnsi="Arial" w:cs="Arial"/>
          <w:b/>
          <w:bCs/>
        </w:rPr>
        <w:t xml:space="preserve"> ===</w:t>
      </w:r>
    </w:p>
    <w:p w14:paraId="13382CDA" w14:textId="77777777" w:rsidR="00461172" w:rsidRPr="00A17BF7" w:rsidRDefault="00461172" w:rsidP="00461172">
      <w:pPr>
        <w:pStyle w:val="Heading2"/>
        <w:spacing w:before="0"/>
        <w:rPr>
          <w:rFonts w:ascii="Arial" w:hAnsi="Arial" w:cs="Arial"/>
        </w:rPr>
      </w:pPr>
      <w:r>
        <w:rPr>
          <w:rFonts w:ascii="Arial" w:hAnsi="Arial" w:cs="Arial"/>
        </w:rPr>
        <w:t xml:space="preserve">-- </w:t>
      </w:r>
      <w:r w:rsidRPr="00A17BF7">
        <w:rPr>
          <w:rFonts w:ascii="Arial" w:hAnsi="Arial" w:cs="Arial"/>
        </w:rPr>
        <w:t>Background</w:t>
      </w:r>
      <w:r>
        <w:rPr>
          <w:rFonts w:ascii="Arial" w:hAnsi="Arial" w:cs="Arial"/>
        </w:rPr>
        <w:t xml:space="preserve"> --</w:t>
      </w:r>
    </w:p>
    <w:p w14:paraId="6D1D666F" w14:textId="77777777" w:rsidR="00461172" w:rsidRDefault="00461172" w:rsidP="00461172"/>
    <w:p w14:paraId="1BEF95DB" w14:textId="6E6A2773" w:rsidR="00461172" w:rsidRDefault="00FF4785" w:rsidP="00461172">
      <w:pPr>
        <w:rPr>
          <w:rFonts w:ascii="Arial" w:hAnsi="Arial" w:cs="Arial"/>
        </w:rPr>
      </w:pPr>
      <w:r>
        <w:rPr>
          <w:rFonts w:ascii="Arial" w:hAnsi="Arial" w:cs="Arial"/>
        </w:rPr>
        <w:t xml:space="preserve">Computer systems can be built by connecting various devices (such as devices used for </w:t>
      </w:r>
      <w:r w:rsidR="00CE0CD6">
        <w:rPr>
          <w:rFonts w:ascii="Arial" w:hAnsi="Arial" w:cs="Arial"/>
        </w:rPr>
        <w:t>storage, memory</w:t>
      </w:r>
      <w:r>
        <w:rPr>
          <w:rFonts w:ascii="Arial" w:hAnsi="Arial" w:cs="Arial"/>
        </w:rPr>
        <w:t>,</w:t>
      </w:r>
      <w:r w:rsidR="00CE0CD6">
        <w:rPr>
          <w:rFonts w:ascii="Arial" w:hAnsi="Arial" w:cs="Arial"/>
        </w:rPr>
        <w:t xml:space="preserve"> and</w:t>
      </w:r>
      <w:r>
        <w:rPr>
          <w:rFonts w:ascii="Arial" w:hAnsi="Arial" w:cs="Arial"/>
        </w:rPr>
        <w:t>/or</w:t>
      </w:r>
      <w:r w:rsidR="00CE0CD6">
        <w:rPr>
          <w:rFonts w:ascii="Arial" w:hAnsi="Arial" w:cs="Arial"/>
        </w:rPr>
        <w:t xml:space="preserve"> </w:t>
      </w:r>
      <w:r>
        <w:rPr>
          <w:rFonts w:ascii="Arial" w:hAnsi="Arial" w:cs="Arial"/>
        </w:rPr>
        <w:t xml:space="preserve">compute) using one or more interconnect types (such as </w:t>
      </w:r>
      <w:proofErr w:type="spellStart"/>
      <w:r>
        <w:rPr>
          <w:rFonts w:ascii="Arial" w:hAnsi="Arial" w:cs="Arial"/>
        </w:rPr>
        <w:t>PCIe</w:t>
      </w:r>
      <w:proofErr w:type="spellEnd"/>
      <w:r>
        <w:rPr>
          <w:rFonts w:ascii="Arial" w:hAnsi="Arial" w:cs="Arial"/>
        </w:rPr>
        <w:t>, Ethernet, and oth</w:t>
      </w:r>
      <w:r w:rsidR="00211C4F">
        <w:rPr>
          <w:rFonts w:ascii="Arial" w:hAnsi="Arial" w:cs="Arial"/>
        </w:rPr>
        <w:t>er network switches), and various interconnect topologies.</w:t>
      </w:r>
      <w:r>
        <w:rPr>
          <w:rFonts w:ascii="Arial" w:hAnsi="Arial" w:cs="Arial"/>
        </w:rPr>
        <w:t xml:space="preserve"> </w:t>
      </w:r>
    </w:p>
    <w:p w14:paraId="5154AAD4" w14:textId="77777777" w:rsidR="00461172" w:rsidRDefault="00461172" w:rsidP="00461172">
      <w:pPr>
        <w:rPr>
          <w:rFonts w:ascii="Arial" w:hAnsi="Arial" w:cs="Arial"/>
        </w:rPr>
      </w:pPr>
    </w:p>
    <w:p w14:paraId="09029B5B" w14:textId="10156BDA" w:rsidR="00FF4785" w:rsidRDefault="00FF4785" w:rsidP="00461172">
      <w:pPr>
        <w:rPr>
          <w:rFonts w:ascii="Arial" w:hAnsi="Arial" w:cs="Arial"/>
        </w:rPr>
      </w:pPr>
      <w:r>
        <w:rPr>
          <w:rFonts w:ascii="Arial" w:hAnsi="Arial" w:cs="Arial"/>
        </w:rPr>
        <w:t>Commodity off-the-shelf components for computing systems are built according to interfaces standardized in the industry, or include a clear definition of</w:t>
      </w:r>
      <w:r w:rsidR="00BC11E3">
        <w:rPr>
          <w:rFonts w:ascii="Arial" w:hAnsi="Arial" w:cs="Arial"/>
        </w:rPr>
        <w:t xml:space="preserve"> their interface properties, and can be used as building blocks when constructing a computing system.</w:t>
      </w:r>
    </w:p>
    <w:p w14:paraId="5B66C160" w14:textId="77777777" w:rsidR="00BC11E3" w:rsidRDefault="00BC11E3" w:rsidP="00461172">
      <w:pPr>
        <w:rPr>
          <w:rFonts w:ascii="Arial" w:hAnsi="Arial" w:cs="Arial"/>
        </w:rPr>
      </w:pPr>
    </w:p>
    <w:p w14:paraId="79785811" w14:textId="77777777" w:rsidR="00211C4F" w:rsidRDefault="00BC11E3" w:rsidP="00461172">
      <w:pPr>
        <w:rPr>
          <w:rFonts w:ascii="Arial" w:hAnsi="Arial" w:cs="Arial"/>
        </w:rPr>
      </w:pPr>
      <w:r>
        <w:rPr>
          <w:rFonts w:ascii="Arial" w:hAnsi="Arial" w:cs="Arial"/>
        </w:rPr>
        <w:t xml:space="preserve">There are metrics associated with individual components and the overall system, such as price, </w:t>
      </w:r>
      <w:r w:rsidR="00211C4F">
        <w:rPr>
          <w:rFonts w:ascii="Arial" w:hAnsi="Arial" w:cs="Arial"/>
        </w:rPr>
        <w:t xml:space="preserve">performance, </w:t>
      </w:r>
      <w:r>
        <w:rPr>
          <w:rFonts w:ascii="Arial" w:hAnsi="Arial" w:cs="Arial"/>
        </w:rPr>
        <w:t>energy consumption, etc.</w:t>
      </w:r>
      <w:r w:rsidR="00211C4F">
        <w:rPr>
          <w:rFonts w:ascii="Arial" w:hAnsi="Arial" w:cs="Arial"/>
        </w:rPr>
        <w:t xml:space="preserve"> </w:t>
      </w:r>
    </w:p>
    <w:p w14:paraId="1CED66C9" w14:textId="77777777" w:rsidR="00211C4F" w:rsidRDefault="00211C4F" w:rsidP="00461172">
      <w:pPr>
        <w:rPr>
          <w:rFonts w:ascii="Arial" w:hAnsi="Arial" w:cs="Arial"/>
        </w:rPr>
      </w:pPr>
    </w:p>
    <w:p w14:paraId="5690841B" w14:textId="5FFF5816" w:rsidR="00BC11E3" w:rsidRDefault="00211C4F" w:rsidP="00461172">
      <w:pPr>
        <w:rPr>
          <w:rFonts w:ascii="Arial" w:hAnsi="Arial" w:cs="Arial"/>
        </w:rPr>
      </w:pPr>
      <w:r>
        <w:rPr>
          <w:rFonts w:ascii="Arial" w:hAnsi="Arial" w:cs="Arial"/>
        </w:rPr>
        <w:t>Given some constraints</w:t>
      </w:r>
      <w:r w:rsidR="006A6471">
        <w:rPr>
          <w:rFonts w:ascii="Arial" w:hAnsi="Arial" w:cs="Arial"/>
        </w:rPr>
        <w:t xml:space="preserve"> on metrics</w:t>
      </w:r>
      <w:r>
        <w:rPr>
          <w:rFonts w:ascii="Arial" w:hAnsi="Arial" w:cs="Arial"/>
        </w:rPr>
        <w:t xml:space="preserve"> or </w:t>
      </w:r>
      <w:r w:rsidR="006A6471">
        <w:rPr>
          <w:rFonts w:ascii="Arial" w:hAnsi="Arial" w:cs="Arial"/>
        </w:rPr>
        <w:t xml:space="preserve">a </w:t>
      </w:r>
      <w:r>
        <w:rPr>
          <w:rFonts w:ascii="Arial" w:hAnsi="Arial" w:cs="Arial"/>
        </w:rPr>
        <w:t>prioritization of metrics, i</w:t>
      </w:r>
      <w:r w:rsidR="00BC11E3">
        <w:rPr>
          <w:rFonts w:ascii="Arial" w:hAnsi="Arial" w:cs="Arial"/>
        </w:rPr>
        <w:t>t is difficult to determine what computing system configuration is best suited for a given application scenario</w:t>
      </w:r>
      <w:r>
        <w:rPr>
          <w:rFonts w:ascii="Arial" w:hAnsi="Arial" w:cs="Arial"/>
        </w:rPr>
        <w:t>. The current trend towards using heterogeneous computing devices makes this problem even more difficult.</w:t>
      </w:r>
    </w:p>
    <w:p w14:paraId="568A0C31" w14:textId="77777777" w:rsidR="00FF4785" w:rsidRDefault="00FF4785" w:rsidP="00461172">
      <w:pPr>
        <w:rPr>
          <w:rFonts w:ascii="Arial" w:hAnsi="Arial" w:cs="Arial"/>
        </w:rPr>
      </w:pPr>
    </w:p>
    <w:p w14:paraId="382A70AA" w14:textId="77777777" w:rsidR="00461172" w:rsidRPr="00A17BF7" w:rsidRDefault="00461172" w:rsidP="00461172">
      <w:pPr>
        <w:pStyle w:val="Heading2"/>
        <w:spacing w:before="0"/>
        <w:rPr>
          <w:rFonts w:ascii="Arial" w:hAnsi="Arial" w:cs="Arial"/>
        </w:rPr>
      </w:pPr>
      <w:r>
        <w:rPr>
          <w:rFonts w:ascii="Arial" w:hAnsi="Arial" w:cs="Arial"/>
        </w:rPr>
        <w:t xml:space="preserve">-- </w:t>
      </w:r>
      <w:r w:rsidRPr="00A17BF7">
        <w:rPr>
          <w:rFonts w:ascii="Arial" w:hAnsi="Arial" w:cs="Arial"/>
        </w:rPr>
        <w:t>Our Invention</w:t>
      </w:r>
      <w:r>
        <w:rPr>
          <w:rFonts w:ascii="Arial" w:hAnsi="Arial" w:cs="Arial"/>
        </w:rPr>
        <w:t xml:space="preserve"> --</w:t>
      </w:r>
    </w:p>
    <w:p w14:paraId="4F3107F1" w14:textId="77777777" w:rsidR="00461172" w:rsidRDefault="00461172" w:rsidP="00461172"/>
    <w:p w14:paraId="7F01140C" w14:textId="77777777" w:rsidR="006A6471" w:rsidRDefault="00461F4A" w:rsidP="00461172">
      <w:pPr>
        <w:rPr>
          <w:rFonts w:ascii="Arial" w:hAnsi="Arial" w:cs="Arial"/>
        </w:rPr>
      </w:pPr>
      <w:r>
        <w:rPr>
          <w:rFonts w:ascii="Arial" w:hAnsi="Arial" w:cs="Arial"/>
        </w:rPr>
        <w:t>Our invention is a tool that</w:t>
      </w:r>
      <w:r w:rsidR="008C692D">
        <w:rPr>
          <w:rFonts w:ascii="Arial" w:hAnsi="Arial" w:cs="Arial"/>
        </w:rPr>
        <w:t xml:space="preserve"> </w:t>
      </w:r>
      <w:r w:rsidR="003A221E">
        <w:rPr>
          <w:rFonts w:ascii="Arial" w:hAnsi="Arial" w:cs="Arial"/>
        </w:rPr>
        <w:t xml:space="preserve">automatically generates a set of computer system configurations based on input constraints. It </w:t>
      </w:r>
      <w:r w:rsidR="008C692D">
        <w:rPr>
          <w:rFonts w:ascii="Arial" w:hAnsi="Arial" w:cs="Arial"/>
        </w:rPr>
        <w:t>uses a graphical representation to denote a computing system configuration.</w:t>
      </w:r>
      <w:r w:rsidR="003A221E">
        <w:rPr>
          <w:rFonts w:ascii="Arial" w:hAnsi="Arial" w:cs="Arial"/>
        </w:rPr>
        <w:t xml:space="preserve"> </w:t>
      </w:r>
    </w:p>
    <w:p w14:paraId="0E4DD9C2" w14:textId="77777777" w:rsidR="006A6471" w:rsidRDefault="006A6471" w:rsidP="00461172">
      <w:pPr>
        <w:rPr>
          <w:rFonts w:ascii="Arial" w:hAnsi="Arial" w:cs="Arial"/>
        </w:rPr>
      </w:pPr>
    </w:p>
    <w:p w14:paraId="270A8EC1" w14:textId="23BA34EB" w:rsidR="00461172" w:rsidRDefault="003A221E" w:rsidP="00461172">
      <w:pPr>
        <w:rPr>
          <w:rFonts w:ascii="Arial" w:hAnsi="Arial" w:cs="Arial"/>
        </w:rPr>
      </w:pPr>
      <w:r>
        <w:rPr>
          <w:rFonts w:ascii="Arial" w:hAnsi="Arial" w:cs="Arial"/>
        </w:rPr>
        <w:t>The tool itself is initialized</w:t>
      </w:r>
      <w:r w:rsidR="008C692D">
        <w:rPr>
          <w:rFonts w:ascii="Arial" w:hAnsi="Arial" w:cs="Arial"/>
        </w:rPr>
        <w:t xml:space="preserve"> with the following information</w:t>
      </w:r>
      <w:r>
        <w:rPr>
          <w:rFonts w:ascii="Arial" w:hAnsi="Arial" w:cs="Arial"/>
        </w:rPr>
        <w:t xml:space="preserve"> (which can be updated </w:t>
      </w:r>
      <w:ins w:id="0" w:author="Zehra Sura" w:date="2018-02-05T21:07:00Z">
        <w:r w:rsidR="00453C17">
          <w:rPr>
            <w:rFonts w:ascii="Arial" w:hAnsi="Arial" w:cs="Arial"/>
          </w:rPr>
          <w:t>dynamically</w:t>
        </w:r>
      </w:ins>
      <w:del w:id="1" w:author="Zehra Sura" w:date="2018-02-05T21:07:00Z">
        <w:r w:rsidDel="00453C17">
          <w:rPr>
            <w:rFonts w:ascii="Arial" w:hAnsi="Arial" w:cs="Arial"/>
          </w:rPr>
          <w:delText>as need be</w:delText>
        </w:r>
      </w:del>
      <w:r>
        <w:rPr>
          <w:rFonts w:ascii="Arial" w:hAnsi="Arial" w:cs="Arial"/>
        </w:rPr>
        <w:t>)</w:t>
      </w:r>
      <w:r w:rsidR="008C692D">
        <w:rPr>
          <w:rFonts w:ascii="Arial" w:hAnsi="Arial" w:cs="Arial"/>
        </w:rPr>
        <w:t>:</w:t>
      </w:r>
    </w:p>
    <w:p w14:paraId="2A407E5D" w14:textId="1318C209" w:rsidR="008C692D" w:rsidRPr="003A221E" w:rsidRDefault="003A221E" w:rsidP="003A221E">
      <w:pPr>
        <w:pStyle w:val="ListParagraph"/>
        <w:numPr>
          <w:ilvl w:val="0"/>
          <w:numId w:val="4"/>
        </w:numPr>
        <w:rPr>
          <w:rFonts w:ascii="Arial" w:hAnsi="Arial" w:cs="Arial"/>
        </w:rPr>
      </w:pPr>
      <w:r>
        <w:rPr>
          <w:rFonts w:ascii="Arial" w:hAnsi="Arial" w:cs="Arial"/>
        </w:rPr>
        <w:t>A</w:t>
      </w:r>
      <w:r w:rsidR="008C692D" w:rsidRPr="003A221E">
        <w:rPr>
          <w:rFonts w:ascii="Arial" w:hAnsi="Arial" w:cs="Arial"/>
        </w:rPr>
        <w:t xml:space="preserve"> list of system building blocks: each block ha</w:t>
      </w:r>
      <w:r w:rsidR="00461F4A">
        <w:rPr>
          <w:rFonts w:ascii="Arial" w:hAnsi="Arial" w:cs="Arial"/>
        </w:rPr>
        <w:t>s zero or more associated categories</w:t>
      </w:r>
      <w:r w:rsidRPr="003A221E">
        <w:rPr>
          <w:rFonts w:ascii="Arial" w:hAnsi="Arial" w:cs="Arial"/>
        </w:rPr>
        <w:t>.</w:t>
      </w:r>
    </w:p>
    <w:p w14:paraId="1B103553" w14:textId="755B8E61" w:rsidR="003A221E" w:rsidRDefault="003A221E" w:rsidP="003A221E">
      <w:pPr>
        <w:pStyle w:val="ListParagraph"/>
        <w:numPr>
          <w:ilvl w:val="0"/>
          <w:numId w:val="4"/>
        </w:numPr>
        <w:rPr>
          <w:rFonts w:ascii="Arial" w:hAnsi="Arial" w:cs="Arial"/>
        </w:rPr>
      </w:pPr>
      <w:r>
        <w:rPr>
          <w:rFonts w:ascii="Arial" w:hAnsi="Arial" w:cs="Arial"/>
        </w:rPr>
        <w:t>Interface rules for each system building block.</w:t>
      </w:r>
    </w:p>
    <w:p w14:paraId="5BA793FC" w14:textId="77777777" w:rsidR="006A6471" w:rsidRDefault="006A6471" w:rsidP="003A221E">
      <w:pPr>
        <w:rPr>
          <w:rFonts w:ascii="Arial" w:hAnsi="Arial" w:cs="Arial"/>
        </w:rPr>
      </w:pPr>
    </w:p>
    <w:p w14:paraId="3E9F03A4" w14:textId="398CD1EB" w:rsidR="003A221E" w:rsidRDefault="003A221E" w:rsidP="003A221E">
      <w:pPr>
        <w:rPr>
          <w:rFonts w:ascii="Arial" w:hAnsi="Arial" w:cs="Arial"/>
        </w:rPr>
      </w:pPr>
      <w:r>
        <w:rPr>
          <w:rFonts w:ascii="Arial" w:hAnsi="Arial" w:cs="Arial"/>
        </w:rPr>
        <w:t>The tool supports a set of metrics such as price, power consumption, peak performance, memory capacity, etc. Each system building block or category of system building blocks has associated values defined for any number of these metrics.</w:t>
      </w:r>
      <w:r w:rsidR="00461F4A">
        <w:rPr>
          <w:rFonts w:ascii="Arial" w:hAnsi="Arial" w:cs="Arial"/>
        </w:rPr>
        <w:t xml:space="preserve"> Interface rules allow the tool to distinguish valid and inva</w:t>
      </w:r>
      <w:r w:rsidR="006A6471">
        <w:rPr>
          <w:rFonts w:ascii="Arial" w:hAnsi="Arial" w:cs="Arial"/>
        </w:rPr>
        <w:t>lid connections between two or more</w:t>
      </w:r>
      <w:r w:rsidR="00461F4A">
        <w:rPr>
          <w:rFonts w:ascii="Arial" w:hAnsi="Arial" w:cs="Arial"/>
        </w:rPr>
        <w:t xml:space="preserve"> building blocks. The rules can be defined using categories of system building blocks, types of individual system building blocks, number of system building blocks, </w:t>
      </w:r>
      <w:ins w:id="2" w:author="Zehra Sura" w:date="2018-02-05T21:07:00Z">
        <w:r w:rsidR="00453C17">
          <w:rPr>
            <w:rFonts w:ascii="Arial" w:hAnsi="Arial" w:cs="Arial"/>
          </w:rPr>
          <w:t>and/</w:t>
        </w:r>
      </w:ins>
      <w:r w:rsidR="00461F4A">
        <w:rPr>
          <w:rFonts w:ascii="Arial" w:hAnsi="Arial" w:cs="Arial"/>
        </w:rPr>
        <w:t>or values of any associated metrics. A system building block inherits all properties/rules associated with its categories.</w:t>
      </w:r>
    </w:p>
    <w:p w14:paraId="00CCCADD" w14:textId="77777777" w:rsidR="00461F4A" w:rsidRDefault="00461F4A" w:rsidP="003A221E">
      <w:pPr>
        <w:rPr>
          <w:rFonts w:ascii="Arial" w:hAnsi="Arial" w:cs="Arial"/>
        </w:rPr>
      </w:pPr>
    </w:p>
    <w:p w14:paraId="4B8F430C" w14:textId="7019F689" w:rsidR="00461F4A" w:rsidRDefault="000B3014" w:rsidP="003A221E">
      <w:pPr>
        <w:rPr>
          <w:rFonts w:ascii="Arial" w:hAnsi="Arial" w:cs="Arial"/>
        </w:rPr>
      </w:pPr>
      <w:r>
        <w:rPr>
          <w:rFonts w:ascii="Arial" w:hAnsi="Arial" w:cs="Arial"/>
        </w:rPr>
        <w:t>The tool takes as input a set of constraints that are formulated according to the application scenario. Examples of constraints include a maximum price or energy consumption value for the whole system, a minimum bandwidth between all devices in a certain category, a minimum</w:t>
      </w:r>
      <w:r w:rsidR="00A277DA">
        <w:rPr>
          <w:rFonts w:ascii="Arial" w:hAnsi="Arial" w:cs="Arial"/>
        </w:rPr>
        <w:t>/maximum</w:t>
      </w:r>
      <w:r>
        <w:rPr>
          <w:rFonts w:ascii="Arial" w:hAnsi="Arial" w:cs="Arial"/>
        </w:rPr>
        <w:t xml:space="preserve"> amount of total storage capacity, etc.</w:t>
      </w:r>
      <w:r w:rsidR="00A277DA">
        <w:rPr>
          <w:rFonts w:ascii="Arial" w:hAnsi="Arial" w:cs="Arial"/>
        </w:rPr>
        <w:t xml:space="preserve"> At least one of th</w:t>
      </w:r>
      <w:bookmarkStart w:id="3" w:name="_GoBack"/>
      <w:bookmarkEnd w:id="3"/>
      <w:r w:rsidR="00A277DA">
        <w:rPr>
          <w:rFonts w:ascii="Arial" w:hAnsi="Arial" w:cs="Arial"/>
        </w:rPr>
        <w:t>e input constraints is required to be a “bounding constraint”, i.e. a constraint that places an upper bound on the cardinality of the set of output computing system configurations.</w:t>
      </w:r>
    </w:p>
    <w:p w14:paraId="1BE176DE" w14:textId="77777777" w:rsidR="000B3014" w:rsidRDefault="000B3014" w:rsidP="003A221E">
      <w:pPr>
        <w:rPr>
          <w:rFonts w:ascii="Arial" w:hAnsi="Arial" w:cs="Arial"/>
        </w:rPr>
      </w:pPr>
    </w:p>
    <w:p w14:paraId="3399E58F" w14:textId="4879B6F0" w:rsidR="000B3014" w:rsidRDefault="000B3014" w:rsidP="003A221E">
      <w:pPr>
        <w:rPr>
          <w:rFonts w:ascii="Arial" w:hAnsi="Arial" w:cs="Arial"/>
        </w:rPr>
      </w:pPr>
      <w:r>
        <w:rPr>
          <w:rFonts w:ascii="Arial" w:hAnsi="Arial" w:cs="Arial"/>
        </w:rPr>
        <w:t>The tool can optionally include a set of “internal” constraint</w:t>
      </w:r>
      <w:r w:rsidR="00A277DA">
        <w:rPr>
          <w:rFonts w:ascii="Arial" w:hAnsi="Arial" w:cs="Arial"/>
        </w:rPr>
        <w:t>s to further limit the number of computing</w:t>
      </w:r>
      <w:r>
        <w:rPr>
          <w:rFonts w:ascii="Arial" w:hAnsi="Arial" w:cs="Arial"/>
        </w:rPr>
        <w:t xml:space="preserve"> system configurations in the set output by the tool.</w:t>
      </w:r>
      <w:r w:rsidR="00A277DA">
        <w:rPr>
          <w:rFonts w:ascii="Arial" w:hAnsi="Arial" w:cs="Arial"/>
        </w:rPr>
        <w:t xml:space="preserve"> Examples of such internal constraints are a maximum cardinality for the output set, or constraints defined on the graphical representation of the computing system configuration that reflect experiential knowledge of computing system design.</w:t>
      </w:r>
    </w:p>
    <w:p w14:paraId="006BEFB5" w14:textId="77777777" w:rsidR="00A277DA" w:rsidRDefault="00A277DA" w:rsidP="003A221E">
      <w:pPr>
        <w:rPr>
          <w:rFonts w:ascii="Arial" w:hAnsi="Arial" w:cs="Arial"/>
        </w:rPr>
      </w:pPr>
    </w:p>
    <w:p w14:paraId="760ECAFE" w14:textId="77777777" w:rsidR="00D12D65" w:rsidRDefault="00A277DA" w:rsidP="003A221E">
      <w:pPr>
        <w:rPr>
          <w:rFonts w:ascii="Arial" w:hAnsi="Arial" w:cs="Arial"/>
        </w:rPr>
      </w:pPr>
      <w:r>
        <w:rPr>
          <w:rFonts w:ascii="Arial" w:hAnsi="Arial" w:cs="Arial"/>
        </w:rPr>
        <w:t xml:space="preserve">The tool </w:t>
      </w:r>
      <w:r w:rsidR="006A6471">
        <w:rPr>
          <w:rFonts w:ascii="Arial" w:hAnsi="Arial" w:cs="Arial"/>
        </w:rPr>
        <w:t>uses</w:t>
      </w:r>
      <w:r>
        <w:rPr>
          <w:rFonts w:ascii="Arial" w:hAnsi="Arial" w:cs="Arial"/>
        </w:rPr>
        <w:t xml:space="preserve"> </w:t>
      </w:r>
      <w:r w:rsidR="006A6471">
        <w:rPr>
          <w:rFonts w:ascii="Arial" w:hAnsi="Arial" w:cs="Arial"/>
        </w:rPr>
        <w:t>known techniques from</w:t>
      </w:r>
      <w:r>
        <w:rPr>
          <w:rFonts w:ascii="Arial" w:hAnsi="Arial" w:cs="Arial"/>
        </w:rPr>
        <w:t xml:space="preserve"> </w:t>
      </w:r>
      <w:proofErr w:type="spellStart"/>
      <w:r>
        <w:rPr>
          <w:rFonts w:ascii="Arial" w:hAnsi="Arial" w:cs="Arial"/>
        </w:rPr>
        <w:t>combinatorics</w:t>
      </w:r>
      <w:proofErr w:type="spellEnd"/>
      <w:r>
        <w:rPr>
          <w:rFonts w:ascii="Arial" w:hAnsi="Arial" w:cs="Arial"/>
        </w:rPr>
        <w:t>, graph enumeration and graph</w:t>
      </w:r>
      <w:r w:rsidR="006A6471">
        <w:rPr>
          <w:rFonts w:ascii="Arial" w:hAnsi="Arial" w:cs="Arial"/>
        </w:rPr>
        <w:t xml:space="preserve"> isomorphism to map the given constraints to a set of computing system configurations, that is then produced as output.</w:t>
      </w:r>
      <w:r w:rsidR="00D12D65">
        <w:rPr>
          <w:rFonts w:ascii="Arial" w:hAnsi="Arial" w:cs="Arial"/>
        </w:rPr>
        <w:t xml:space="preserve"> </w:t>
      </w:r>
    </w:p>
    <w:p w14:paraId="63464A04" w14:textId="77777777" w:rsidR="00D12D65" w:rsidRDefault="00D12D65" w:rsidP="003A221E">
      <w:pPr>
        <w:rPr>
          <w:rFonts w:ascii="Arial" w:hAnsi="Arial" w:cs="Arial"/>
        </w:rPr>
      </w:pPr>
    </w:p>
    <w:p w14:paraId="47D7900D" w14:textId="308E6F08" w:rsidR="00A277DA" w:rsidRPr="003A221E" w:rsidRDefault="00D12D65" w:rsidP="003A221E">
      <w:pPr>
        <w:rPr>
          <w:rFonts w:ascii="Arial" w:hAnsi="Arial" w:cs="Arial"/>
        </w:rPr>
      </w:pPr>
      <w:r>
        <w:rPr>
          <w:rFonts w:ascii="Helvetica" w:eastAsiaTheme="minorEastAsia" w:hAnsi="Helvetica" w:cs="Helvetica"/>
        </w:rPr>
        <w:t>Device properties are used to inform graph isomorphism.</w:t>
      </w:r>
    </w:p>
    <w:p w14:paraId="5B1352A9" w14:textId="77777777" w:rsidR="00461172" w:rsidRDefault="00461172" w:rsidP="00461172">
      <w:pPr>
        <w:rPr>
          <w:rFonts w:ascii="Arial" w:hAnsi="Arial" w:cs="Arial"/>
        </w:rPr>
      </w:pPr>
    </w:p>
    <w:p w14:paraId="0F57015A" w14:textId="77777777" w:rsidR="00461172" w:rsidRPr="00A17BF7" w:rsidRDefault="00461172" w:rsidP="00461172">
      <w:pPr>
        <w:pStyle w:val="Heading1"/>
        <w:spacing w:before="0"/>
        <w:rPr>
          <w:rFonts w:ascii="Arial" w:hAnsi="Arial" w:cs="Arial"/>
        </w:rPr>
      </w:pPr>
      <w:r>
        <w:rPr>
          <w:rFonts w:ascii="Arial" w:hAnsi="Arial" w:cs="Arial"/>
        </w:rPr>
        <w:t xml:space="preserve">=== </w:t>
      </w:r>
      <w:r w:rsidRPr="00A17BF7">
        <w:rPr>
          <w:rFonts w:ascii="Arial" w:hAnsi="Arial" w:cs="Arial"/>
        </w:rPr>
        <w:t xml:space="preserve">Points of Novelty </w:t>
      </w:r>
      <w:r>
        <w:rPr>
          <w:rFonts w:ascii="Arial" w:hAnsi="Arial" w:cs="Arial"/>
        </w:rPr>
        <w:t>===</w:t>
      </w:r>
    </w:p>
    <w:p w14:paraId="17DB9903" w14:textId="77777777" w:rsidR="00461172" w:rsidRDefault="00461172" w:rsidP="00461172"/>
    <w:p w14:paraId="5E89CE39" w14:textId="77777777" w:rsidR="00461172" w:rsidRPr="00461172" w:rsidRDefault="00461172" w:rsidP="00461172">
      <w:pPr>
        <w:rPr>
          <w:rFonts w:ascii="Arial" w:hAnsi="Arial" w:cs="Arial"/>
        </w:rPr>
      </w:pPr>
      <w:r>
        <w:rPr>
          <w:rFonts w:ascii="Arial" w:hAnsi="Arial" w:cs="Arial"/>
        </w:rPr>
        <w:t xml:space="preserve">1. </w:t>
      </w:r>
      <w:r w:rsidRPr="00461172">
        <w:rPr>
          <w:rFonts w:ascii="Arial" w:hAnsi="Arial" w:cs="Arial"/>
        </w:rPr>
        <w:t>A method</w:t>
      </w:r>
    </w:p>
    <w:p w14:paraId="67B93B25" w14:textId="77777777" w:rsidR="00461172" w:rsidRDefault="00461172" w:rsidP="00461172"/>
    <w:p w14:paraId="481EDD7F" w14:textId="77777777" w:rsidR="00461172" w:rsidRPr="00A17BF7" w:rsidRDefault="00461172" w:rsidP="00461172">
      <w:pPr>
        <w:pStyle w:val="Heading1"/>
        <w:spacing w:before="0"/>
        <w:rPr>
          <w:rFonts w:ascii="Arial" w:hAnsi="Arial" w:cs="Arial"/>
        </w:rPr>
      </w:pPr>
      <w:r>
        <w:rPr>
          <w:rFonts w:ascii="Arial" w:hAnsi="Arial" w:cs="Arial"/>
        </w:rPr>
        <w:t>=== Related and Enabling Art</w:t>
      </w:r>
      <w:r w:rsidRPr="00A17BF7">
        <w:rPr>
          <w:rFonts w:ascii="Arial" w:hAnsi="Arial" w:cs="Arial"/>
        </w:rPr>
        <w:t xml:space="preserve"> </w:t>
      </w:r>
      <w:r>
        <w:rPr>
          <w:rFonts w:ascii="Arial" w:hAnsi="Arial" w:cs="Arial"/>
        </w:rPr>
        <w:t>===</w:t>
      </w:r>
    </w:p>
    <w:p w14:paraId="63242FEB" w14:textId="77777777" w:rsidR="00461172" w:rsidRDefault="00461172" w:rsidP="00461172">
      <w:pPr>
        <w:rPr>
          <w:rFonts w:ascii="Arial" w:eastAsia="Calibri" w:hAnsi="Arial" w:cs="Arial"/>
          <w:b/>
        </w:rPr>
      </w:pPr>
    </w:p>
    <w:p w14:paraId="7E4F41F4" w14:textId="77777777" w:rsidR="00461172" w:rsidRPr="00461172" w:rsidRDefault="00461172" w:rsidP="00461172">
      <w:pPr>
        <w:rPr>
          <w:b/>
        </w:rPr>
      </w:pPr>
      <w:r>
        <w:rPr>
          <w:rFonts w:ascii="Arial" w:hAnsi="Arial" w:cs="Arial"/>
        </w:rPr>
        <w:t xml:space="preserve">1. </w:t>
      </w:r>
      <w:r w:rsidRPr="00875EEC">
        <w:rPr>
          <w:rFonts w:ascii="Arial" w:hAnsi="Arial" w:cs="Arial"/>
        </w:rPr>
        <w:t>The Open Hardware</w:t>
      </w:r>
    </w:p>
    <w:sectPr w:rsidR="00461172" w:rsidRPr="00461172" w:rsidSect="00701AB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33BEB"/>
    <w:multiLevelType w:val="hybridMultilevel"/>
    <w:tmpl w:val="CFC2C0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C3152C"/>
    <w:multiLevelType w:val="hybridMultilevel"/>
    <w:tmpl w:val="F454F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F9087E"/>
    <w:multiLevelType w:val="hybridMultilevel"/>
    <w:tmpl w:val="301E7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853B27"/>
    <w:multiLevelType w:val="hybridMultilevel"/>
    <w:tmpl w:val="D56C4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172"/>
    <w:rsid w:val="000B3014"/>
    <w:rsid w:val="00211C4F"/>
    <w:rsid w:val="0022390C"/>
    <w:rsid w:val="002533B9"/>
    <w:rsid w:val="003A221E"/>
    <w:rsid w:val="00453C17"/>
    <w:rsid w:val="00461172"/>
    <w:rsid w:val="00461F4A"/>
    <w:rsid w:val="006A6471"/>
    <w:rsid w:val="00701AB1"/>
    <w:rsid w:val="00744E61"/>
    <w:rsid w:val="008C692D"/>
    <w:rsid w:val="00A23191"/>
    <w:rsid w:val="00A277DA"/>
    <w:rsid w:val="00BC11E3"/>
    <w:rsid w:val="00CE0CD6"/>
    <w:rsid w:val="00D12D65"/>
    <w:rsid w:val="00ED78AD"/>
    <w:rsid w:val="00F426B8"/>
    <w:rsid w:val="00FF47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300F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172"/>
    <w:rPr>
      <w:rFonts w:ascii="Times New Roman" w:eastAsiaTheme="minorHAnsi" w:hAnsi="Times New Roman" w:cs="Times New Roman"/>
    </w:rPr>
  </w:style>
  <w:style w:type="paragraph" w:styleId="Heading1">
    <w:name w:val="heading 1"/>
    <w:basedOn w:val="Normal"/>
    <w:next w:val="Normal"/>
    <w:link w:val="Heading1Char"/>
    <w:uiPriority w:val="9"/>
    <w:qFormat/>
    <w:rsid w:val="0046117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117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17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6117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61172"/>
    <w:pPr>
      <w:ind w:left="720"/>
      <w:contextualSpacing/>
    </w:pPr>
  </w:style>
  <w:style w:type="paragraph" w:styleId="BalloonText">
    <w:name w:val="Balloon Text"/>
    <w:basedOn w:val="Normal"/>
    <w:link w:val="BalloonTextChar"/>
    <w:uiPriority w:val="99"/>
    <w:semiHidden/>
    <w:unhideWhenUsed/>
    <w:rsid w:val="00453C17"/>
    <w:rPr>
      <w:rFonts w:ascii="Lucida Grande" w:hAnsi="Lucida Grande"/>
      <w:sz w:val="18"/>
      <w:szCs w:val="18"/>
    </w:rPr>
  </w:style>
  <w:style w:type="character" w:customStyle="1" w:styleId="BalloonTextChar">
    <w:name w:val="Balloon Text Char"/>
    <w:basedOn w:val="DefaultParagraphFont"/>
    <w:link w:val="BalloonText"/>
    <w:uiPriority w:val="99"/>
    <w:semiHidden/>
    <w:rsid w:val="00453C17"/>
    <w:rPr>
      <w:rFonts w:ascii="Lucida Grande" w:eastAsiaTheme="minorHAnsi" w:hAnsi="Lucida Grande"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172"/>
    <w:rPr>
      <w:rFonts w:ascii="Times New Roman" w:eastAsiaTheme="minorHAnsi" w:hAnsi="Times New Roman" w:cs="Times New Roman"/>
    </w:rPr>
  </w:style>
  <w:style w:type="paragraph" w:styleId="Heading1">
    <w:name w:val="heading 1"/>
    <w:basedOn w:val="Normal"/>
    <w:next w:val="Normal"/>
    <w:link w:val="Heading1Char"/>
    <w:uiPriority w:val="9"/>
    <w:qFormat/>
    <w:rsid w:val="0046117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117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17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6117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61172"/>
    <w:pPr>
      <w:ind w:left="720"/>
      <w:contextualSpacing/>
    </w:pPr>
  </w:style>
  <w:style w:type="paragraph" w:styleId="BalloonText">
    <w:name w:val="Balloon Text"/>
    <w:basedOn w:val="Normal"/>
    <w:link w:val="BalloonTextChar"/>
    <w:uiPriority w:val="99"/>
    <w:semiHidden/>
    <w:unhideWhenUsed/>
    <w:rsid w:val="00453C17"/>
    <w:rPr>
      <w:rFonts w:ascii="Lucida Grande" w:hAnsi="Lucida Grande"/>
      <w:sz w:val="18"/>
      <w:szCs w:val="18"/>
    </w:rPr>
  </w:style>
  <w:style w:type="character" w:customStyle="1" w:styleId="BalloonTextChar">
    <w:name w:val="Balloon Text Char"/>
    <w:basedOn w:val="DefaultParagraphFont"/>
    <w:link w:val="BalloonText"/>
    <w:uiPriority w:val="99"/>
    <w:semiHidden/>
    <w:rsid w:val="00453C17"/>
    <w:rPr>
      <w:rFonts w:ascii="Lucida Grande" w:eastAsiaTheme="minorHAnsi" w:hAnsi="Lucida Grande"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660</Words>
  <Characters>3768</Characters>
  <Application>Microsoft Macintosh Word</Application>
  <DocSecurity>0</DocSecurity>
  <Lines>31</Lines>
  <Paragraphs>8</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Title: Monitoring Motherboard Components via Smart Contracts and Blockchain</vt:lpstr>
      <vt:lpstr>=== Executive Summary ===</vt:lpstr>
      <vt:lpstr>=== Details ===</vt:lpstr>
      <vt:lpstr>    -- Background --</vt:lpstr>
      <vt:lpstr>    -- Our Invention --</vt:lpstr>
      <vt:lpstr>=== Points of Novelty ===</vt:lpstr>
      <vt:lpstr>=== Related and Enabling Art ===</vt:lpstr>
    </vt:vector>
  </TitlesOfParts>
  <Manager/>
  <Company/>
  <LinksUpToDate>false</LinksUpToDate>
  <CharactersWithSpaces>4420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Zehra Sura</dc:creator>
  <cp:keywords/>
  <dc:description/>
  <cp:lastModifiedBy>Zehra Sura</cp:lastModifiedBy>
  <cp:revision>6</cp:revision>
  <dcterms:created xsi:type="dcterms:W3CDTF">2017-11-21T00:15:00Z</dcterms:created>
  <dcterms:modified xsi:type="dcterms:W3CDTF">2018-02-06T02:09:00Z</dcterms:modified>
  <cp:category/>
</cp:coreProperties>
</file>